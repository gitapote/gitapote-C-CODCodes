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2E463" w14:textId="77777777" w:rsidR="008C46D1" w:rsidRPr="005330CA" w:rsidRDefault="008C46D1" w:rsidP="008C46D1">
      <w:pPr>
        <w:pStyle w:val="Heading3"/>
        <w:shd w:val="clear" w:color="auto" w:fill="F8F9FA"/>
        <w:rPr>
          <w:rFonts w:ascii="Segoe UI" w:hAnsi="Segoe UI" w:cs="Segoe UI"/>
          <w:sz w:val="40"/>
          <w:szCs w:val="40"/>
          <w:u w:val="single"/>
        </w:rPr>
      </w:pPr>
      <w:r w:rsidRPr="005330CA">
        <w:rPr>
          <w:rFonts w:ascii="Segoe UI" w:hAnsi="Segoe UI" w:cs="Segoe UI"/>
          <w:sz w:val="40"/>
          <w:szCs w:val="40"/>
          <w:u w:val="single"/>
        </w:rPr>
        <w:t xml:space="preserve">Constants, Manipulators &amp; Operator Precedence </w:t>
      </w:r>
    </w:p>
    <w:p w14:paraId="60605A4B" w14:textId="77777777" w:rsidR="008C46D1" w:rsidRPr="005330CA" w:rsidRDefault="008C46D1" w:rsidP="008C46D1">
      <w:pPr>
        <w:pStyle w:val="Heading3"/>
        <w:shd w:val="clear" w:color="auto" w:fill="F8F9FA"/>
        <w:rPr>
          <w:rFonts w:ascii="Helvetica" w:hAnsi="Helvetica" w:cs="Helvetica"/>
          <w:b w:val="0"/>
          <w:bCs w:val="0"/>
          <w:sz w:val="28"/>
          <w:szCs w:val="28"/>
        </w:rPr>
      </w:pPr>
      <w:r w:rsidRPr="005330CA">
        <w:rPr>
          <w:rFonts w:ascii="Helvetica" w:hAnsi="Helvetica" w:cs="Helvetica"/>
          <w:sz w:val="28"/>
          <w:szCs w:val="28"/>
        </w:rPr>
        <w:t>In this series of our C++ tutorials, we will visualize the constants, manipulator, and operator precedence in C++ language in this lecture. In our last lesson, we discussed the reference variable and typecasting in C++. If you haven't read the previous tutorial, click (</w:t>
      </w:r>
      <w:r w:rsidRPr="005330CA">
        <w:rPr>
          <w:rStyle w:val="Strong"/>
          <w:rFonts w:ascii="Helvetica" w:hAnsi="Helvetica" w:cs="Helvetica"/>
          <w:sz w:val="28"/>
          <w:szCs w:val="28"/>
        </w:rPr>
        <w:t>ADD THE LINK OF the PREVIOUS LECTURE</w:t>
      </w:r>
      <w:r w:rsidRPr="005330CA">
        <w:rPr>
          <w:rFonts w:ascii="Helvetica" w:hAnsi="Helvetica" w:cs="Helvetica"/>
          <w:sz w:val="28"/>
          <w:szCs w:val="28"/>
        </w:rPr>
        <w:t>).</w:t>
      </w:r>
    </w:p>
    <w:p w14:paraId="6B74CF27" w14:textId="77777777" w:rsidR="008C46D1" w:rsidRPr="005330CA" w:rsidRDefault="008C46D1" w:rsidP="008C46D1">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In this C++ tutorial, the topics which we are going to cover today are given below:</w:t>
      </w:r>
    </w:p>
    <w:p w14:paraId="7B3BF82F" w14:textId="77777777" w:rsidR="008C46D1" w:rsidRPr="005330CA" w:rsidRDefault="008C46D1" w:rsidP="008C46D1">
      <w:pPr>
        <w:numPr>
          <w:ilvl w:val="0"/>
          <w:numId w:val="1"/>
        </w:numPr>
        <w:shd w:val="clear" w:color="auto" w:fill="F8F9FA"/>
        <w:spacing w:before="100" w:beforeAutospacing="1" w:after="100" w:afterAutospacing="1" w:line="240" w:lineRule="auto"/>
        <w:rPr>
          <w:rFonts w:ascii="Helvetica" w:hAnsi="Helvetica" w:cs="Helvetica"/>
          <w:sz w:val="28"/>
          <w:szCs w:val="28"/>
        </w:rPr>
      </w:pPr>
      <w:r w:rsidRPr="005330CA">
        <w:rPr>
          <w:rStyle w:val="Strong"/>
          <w:rFonts w:ascii="Helvetica" w:hAnsi="Helvetica" w:cs="Helvetica"/>
          <w:sz w:val="28"/>
          <w:szCs w:val="28"/>
        </w:rPr>
        <w:t>Constants in C++</w:t>
      </w:r>
    </w:p>
    <w:p w14:paraId="46AD2E5E" w14:textId="77777777" w:rsidR="008C46D1" w:rsidRPr="005330CA" w:rsidRDefault="008C46D1" w:rsidP="008C46D1">
      <w:pPr>
        <w:numPr>
          <w:ilvl w:val="0"/>
          <w:numId w:val="1"/>
        </w:numPr>
        <w:shd w:val="clear" w:color="auto" w:fill="F8F9FA"/>
        <w:spacing w:before="100" w:beforeAutospacing="1" w:after="100" w:afterAutospacing="1" w:line="240" w:lineRule="auto"/>
        <w:rPr>
          <w:rFonts w:ascii="Helvetica" w:hAnsi="Helvetica" w:cs="Helvetica"/>
          <w:sz w:val="28"/>
          <w:szCs w:val="28"/>
        </w:rPr>
      </w:pPr>
      <w:r w:rsidRPr="005330CA">
        <w:rPr>
          <w:rStyle w:val="Strong"/>
          <w:rFonts w:ascii="Helvetica" w:hAnsi="Helvetica" w:cs="Helvetica"/>
          <w:sz w:val="28"/>
          <w:szCs w:val="28"/>
        </w:rPr>
        <w:t>Manipulator in C++</w:t>
      </w:r>
    </w:p>
    <w:p w14:paraId="7CD89965" w14:textId="77777777" w:rsidR="008C46D1" w:rsidRPr="005330CA" w:rsidRDefault="008C46D1" w:rsidP="008C46D1">
      <w:pPr>
        <w:numPr>
          <w:ilvl w:val="0"/>
          <w:numId w:val="1"/>
        </w:numPr>
        <w:shd w:val="clear" w:color="auto" w:fill="F8F9FA"/>
        <w:spacing w:before="100" w:beforeAutospacing="1" w:after="100" w:afterAutospacing="1" w:line="240" w:lineRule="auto"/>
        <w:rPr>
          <w:rFonts w:ascii="Helvetica" w:hAnsi="Helvetica" w:cs="Helvetica"/>
          <w:sz w:val="28"/>
          <w:szCs w:val="28"/>
        </w:rPr>
      </w:pPr>
      <w:r w:rsidRPr="005330CA">
        <w:rPr>
          <w:rStyle w:val="Strong"/>
          <w:rFonts w:ascii="Helvetica" w:hAnsi="Helvetica" w:cs="Helvetica"/>
          <w:sz w:val="28"/>
          <w:szCs w:val="28"/>
        </w:rPr>
        <w:t>Operator Precedence in C++</w:t>
      </w:r>
    </w:p>
    <w:p w14:paraId="1C81C250" w14:textId="77777777" w:rsidR="008C46D1" w:rsidRPr="005330CA" w:rsidRDefault="008C46D1" w:rsidP="008C46D1">
      <w:pPr>
        <w:pStyle w:val="Heading4"/>
        <w:shd w:val="clear" w:color="auto" w:fill="F8F9FA"/>
        <w:spacing w:before="375" w:beforeAutospacing="0" w:after="135" w:afterAutospacing="0"/>
        <w:rPr>
          <w:rFonts w:ascii="Segoe UI" w:hAnsi="Segoe UI" w:cs="Segoe UI"/>
          <w:sz w:val="32"/>
          <w:szCs w:val="32"/>
        </w:rPr>
      </w:pPr>
      <w:r w:rsidRPr="005330CA">
        <w:rPr>
          <w:rFonts w:ascii="Segoe UI" w:hAnsi="Segoe UI" w:cs="Segoe UI"/>
          <w:sz w:val="32"/>
          <w:szCs w:val="32"/>
        </w:rPr>
        <w:t>1.Constants in C++:</w:t>
      </w:r>
    </w:p>
    <w:p w14:paraId="39082C0A" w14:textId="77777777" w:rsidR="008C46D1" w:rsidRPr="005330CA" w:rsidRDefault="008C46D1" w:rsidP="008C46D1">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Constants are unchangeable; when a constant variable is initialized in a program, its value cannot be changed afterwards. An example program for constants is shown in figure 1.</w:t>
      </w:r>
    </w:p>
    <w:p w14:paraId="098E3F39" w14:textId="77777777" w:rsidR="008C46D1" w:rsidRPr="005330CA" w:rsidRDefault="008C46D1" w:rsidP="008C46D1">
      <w:pPr>
        <w:pStyle w:val="NormalWeb"/>
        <w:shd w:val="clear" w:color="auto" w:fill="F8F9FA"/>
        <w:spacing w:before="0" w:beforeAutospacing="0"/>
        <w:rPr>
          <w:rFonts w:ascii="Helvetica" w:hAnsi="Helvetica" w:cs="Helvetica"/>
          <w:sz w:val="28"/>
          <w:szCs w:val="28"/>
        </w:rPr>
      </w:pPr>
      <w:r w:rsidRPr="005330CA">
        <w:rPr>
          <w:rFonts w:ascii="Helvetica" w:hAnsi="Helvetica" w:cs="Helvetica"/>
          <w:noProof/>
          <w:sz w:val="28"/>
          <w:szCs w:val="28"/>
        </w:rPr>
        <w:drawing>
          <wp:inline distT="0" distB="0" distL="0" distR="0" wp14:anchorId="20C47709" wp14:editId="2C176651">
            <wp:extent cx="5731510" cy="2032635"/>
            <wp:effectExtent l="0" t="0" r="254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32635"/>
                    </a:xfrm>
                    <a:prstGeom prst="rect">
                      <a:avLst/>
                    </a:prstGeom>
                    <a:noFill/>
                    <a:ln>
                      <a:noFill/>
                    </a:ln>
                  </pic:spPr>
                </pic:pic>
              </a:graphicData>
            </a:graphic>
          </wp:inline>
        </w:drawing>
      </w:r>
    </w:p>
    <w:p w14:paraId="311C1B0A" w14:textId="77777777" w:rsidR="008C46D1" w:rsidRPr="005330CA" w:rsidRDefault="008C46D1" w:rsidP="008C46D1">
      <w:pPr>
        <w:pStyle w:val="NormalWeb"/>
        <w:shd w:val="clear" w:color="auto" w:fill="F8F9FA"/>
        <w:spacing w:before="0" w:beforeAutospacing="0"/>
        <w:rPr>
          <w:rStyle w:val="Strong"/>
          <w:rFonts w:ascii="Helvetica" w:hAnsi="Helvetica" w:cs="Helvetica"/>
          <w:i/>
          <w:iCs/>
          <w:sz w:val="28"/>
          <w:szCs w:val="28"/>
        </w:rPr>
      </w:pPr>
      <w:r w:rsidRPr="005330CA">
        <w:rPr>
          <w:rStyle w:val="Strong"/>
          <w:rFonts w:ascii="Helvetica" w:hAnsi="Helvetica" w:cs="Helvetica"/>
          <w:i/>
          <w:iCs/>
          <w:sz w:val="28"/>
          <w:szCs w:val="28"/>
        </w:rPr>
        <w:t>Figure 1: Constants in C++</w:t>
      </w:r>
    </w:p>
    <w:p w14:paraId="1E46245A" w14:textId="77777777" w:rsidR="008C46D1" w:rsidRPr="005330CA" w:rsidRDefault="008C46D1" w:rsidP="008C46D1">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As shown in figure 2, a constant float variable "a" is initialized with a value "3.11" but when we tried to update the value of "a" with a value of "45.6" the compiler throw us an error that the constant variable is being reassigned a value. An error message can be seen in figure 2.</w:t>
      </w:r>
    </w:p>
    <w:p w14:paraId="03ED62BF" w14:textId="77777777" w:rsidR="008C46D1" w:rsidRPr="005330CA" w:rsidRDefault="008C46D1" w:rsidP="008C46D1">
      <w:pPr>
        <w:pStyle w:val="NormalWeb"/>
        <w:shd w:val="clear" w:color="auto" w:fill="F8F9FA"/>
        <w:spacing w:before="0" w:beforeAutospacing="0"/>
        <w:rPr>
          <w:rFonts w:ascii="Helvetica" w:hAnsi="Helvetica" w:cs="Helvetica"/>
          <w:sz w:val="28"/>
          <w:szCs w:val="28"/>
        </w:rPr>
      </w:pPr>
      <w:r w:rsidRPr="005330CA">
        <w:rPr>
          <w:rFonts w:ascii="Helvetica" w:hAnsi="Helvetica" w:cs="Helvetica"/>
          <w:noProof/>
          <w:sz w:val="28"/>
          <w:szCs w:val="28"/>
        </w:rPr>
        <w:lastRenderedPageBreak/>
        <w:drawing>
          <wp:inline distT="0" distB="0" distL="0" distR="0" wp14:anchorId="18BD074C" wp14:editId="26CDA83B">
            <wp:extent cx="4518660" cy="7315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8660" cy="731520"/>
                    </a:xfrm>
                    <a:prstGeom prst="rect">
                      <a:avLst/>
                    </a:prstGeom>
                    <a:noFill/>
                    <a:ln>
                      <a:noFill/>
                    </a:ln>
                  </pic:spPr>
                </pic:pic>
              </a:graphicData>
            </a:graphic>
          </wp:inline>
        </w:drawing>
      </w:r>
    </w:p>
    <w:p w14:paraId="44F1E8E4" w14:textId="77777777" w:rsidR="008C46D1" w:rsidRPr="005330CA" w:rsidRDefault="008C46D1" w:rsidP="008C46D1">
      <w:pPr>
        <w:pStyle w:val="NormalWeb"/>
        <w:shd w:val="clear" w:color="auto" w:fill="F8F9FA"/>
        <w:spacing w:before="0" w:beforeAutospacing="0"/>
        <w:rPr>
          <w:rFonts w:ascii="Helvetica" w:hAnsi="Helvetica" w:cs="Helvetica"/>
          <w:sz w:val="28"/>
          <w:szCs w:val="28"/>
        </w:rPr>
      </w:pPr>
      <w:r w:rsidRPr="005330CA">
        <w:rPr>
          <w:rStyle w:val="Strong"/>
          <w:rFonts w:ascii="Helvetica" w:hAnsi="Helvetica" w:cs="Helvetica"/>
          <w:i/>
          <w:iCs/>
          <w:sz w:val="28"/>
          <w:szCs w:val="28"/>
        </w:rPr>
        <w:t>Figure 2: Constant Program Error</w:t>
      </w:r>
    </w:p>
    <w:p w14:paraId="0F8052D1" w14:textId="77777777" w:rsidR="008C46D1" w:rsidRPr="005330CA" w:rsidRDefault="008C46D1" w:rsidP="008C46D1">
      <w:pPr>
        <w:pStyle w:val="Heading4"/>
        <w:shd w:val="clear" w:color="auto" w:fill="F8F9FA"/>
        <w:spacing w:before="375" w:beforeAutospacing="0" w:after="135" w:afterAutospacing="0"/>
        <w:rPr>
          <w:rFonts w:ascii="Segoe UI" w:hAnsi="Segoe UI" w:cs="Segoe UI"/>
          <w:b w:val="0"/>
          <w:bCs w:val="0"/>
        </w:rPr>
      </w:pPr>
      <w:r w:rsidRPr="005330CA">
        <w:rPr>
          <w:rFonts w:ascii="Segoe UI" w:hAnsi="Segoe UI" w:cs="Segoe UI"/>
          <w:b w:val="0"/>
          <w:bCs w:val="0"/>
        </w:rPr>
        <w:t>Manipulator</w:t>
      </w:r>
    </w:p>
    <w:p w14:paraId="48F5C330" w14:textId="77777777" w:rsidR="008C46D1" w:rsidRPr="005330CA" w:rsidRDefault="008C46D1" w:rsidP="008C46D1">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In C++ programming, language manipulators are used in the formatting of output. The two most commonly used manipulators are: "</w:t>
      </w:r>
      <w:proofErr w:type="spellStart"/>
      <w:r w:rsidRPr="005330CA">
        <w:rPr>
          <w:rStyle w:val="Strong"/>
          <w:rFonts w:ascii="Helvetica" w:hAnsi="Helvetica" w:cs="Helvetica"/>
          <w:sz w:val="28"/>
          <w:szCs w:val="28"/>
        </w:rPr>
        <w:t>endl</w:t>
      </w:r>
      <w:proofErr w:type="spellEnd"/>
      <w:r w:rsidRPr="005330CA">
        <w:rPr>
          <w:rStyle w:val="Strong"/>
          <w:rFonts w:ascii="Helvetica" w:hAnsi="Helvetica" w:cs="Helvetica"/>
          <w:sz w:val="28"/>
          <w:szCs w:val="28"/>
        </w:rPr>
        <w:t>"</w:t>
      </w:r>
      <w:r w:rsidRPr="005330CA">
        <w:rPr>
          <w:rFonts w:ascii="Helvetica" w:hAnsi="Helvetica" w:cs="Helvetica"/>
          <w:sz w:val="28"/>
          <w:szCs w:val="28"/>
        </w:rPr>
        <w:t> and "</w:t>
      </w:r>
      <w:proofErr w:type="spellStart"/>
      <w:r w:rsidRPr="005330CA">
        <w:rPr>
          <w:rStyle w:val="Strong"/>
          <w:rFonts w:ascii="Helvetica" w:hAnsi="Helvetica" w:cs="Helvetica"/>
          <w:sz w:val="28"/>
          <w:szCs w:val="28"/>
        </w:rPr>
        <w:t>setw</w:t>
      </w:r>
      <w:proofErr w:type="spellEnd"/>
      <w:r w:rsidRPr="005330CA">
        <w:rPr>
          <w:rStyle w:val="Strong"/>
          <w:rFonts w:ascii="Helvetica" w:hAnsi="Helvetica" w:cs="Helvetica"/>
          <w:sz w:val="28"/>
          <w:szCs w:val="28"/>
        </w:rPr>
        <w:t>"</w:t>
      </w:r>
      <w:r w:rsidRPr="005330CA">
        <w:rPr>
          <w:rFonts w:ascii="Helvetica" w:hAnsi="Helvetica" w:cs="Helvetica"/>
          <w:sz w:val="28"/>
          <w:szCs w:val="28"/>
        </w:rPr>
        <w:t>.</w:t>
      </w:r>
    </w:p>
    <w:p w14:paraId="174DE92C" w14:textId="77777777" w:rsidR="008C46D1" w:rsidRPr="005330CA" w:rsidRDefault="008C46D1" w:rsidP="008C46D1">
      <w:pPr>
        <w:numPr>
          <w:ilvl w:val="0"/>
          <w:numId w:val="2"/>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w:t>
      </w:r>
      <w:proofErr w:type="spellStart"/>
      <w:r w:rsidRPr="005330CA">
        <w:rPr>
          <w:rStyle w:val="Strong"/>
          <w:rFonts w:ascii="Helvetica" w:hAnsi="Helvetica" w:cs="Helvetica"/>
          <w:sz w:val="28"/>
          <w:szCs w:val="28"/>
        </w:rPr>
        <w:t>endl</w:t>
      </w:r>
      <w:proofErr w:type="spellEnd"/>
      <w:r w:rsidRPr="005330CA">
        <w:rPr>
          <w:rStyle w:val="Strong"/>
          <w:rFonts w:ascii="Helvetica" w:hAnsi="Helvetica" w:cs="Helvetica"/>
          <w:sz w:val="28"/>
          <w:szCs w:val="28"/>
        </w:rPr>
        <w:t>"</w:t>
      </w:r>
      <w:r w:rsidRPr="005330CA">
        <w:rPr>
          <w:rFonts w:ascii="Helvetica" w:hAnsi="Helvetica" w:cs="Helvetica"/>
          <w:sz w:val="28"/>
          <w:szCs w:val="28"/>
        </w:rPr>
        <w:t> is used for the next line.</w:t>
      </w:r>
    </w:p>
    <w:p w14:paraId="22F70392" w14:textId="77777777" w:rsidR="008C46D1" w:rsidRPr="005330CA" w:rsidRDefault="008C46D1" w:rsidP="008C46D1">
      <w:pPr>
        <w:numPr>
          <w:ilvl w:val="0"/>
          <w:numId w:val="2"/>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w:t>
      </w:r>
      <w:proofErr w:type="spellStart"/>
      <w:r w:rsidRPr="005330CA">
        <w:rPr>
          <w:rStyle w:val="Strong"/>
          <w:rFonts w:ascii="Helvetica" w:hAnsi="Helvetica" w:cs="Helvetica"/>
          <w:sz w:val="28"/>
          <w:szCs w:val="28"/>
        </w:rPr>
        <w:t>setw</w:t>
      </w:r>
      <w:proofErr w:type="spellEnd"/>
      <w:r w:rsidRPr="005330CA">
        <w:rPr>
          <w:rStyle w:val="Strong"/>
          <w:rFonts w:ascii="Helvetica" w:hAnsi="Helvetica" w:cs="Helvetica"/>
          <w:sz w:val="28"/>
          <w:szCs w:val="28"/>
        </w:rPr>
        <w:t>"</w:t>
      </w:r>
      <w:r w:rsidRPr="005330CA">
        <w:rPr>
          <w:rFonts w:ascii="Helvetica" w:hAnsi="Helvetica" w:cs="Helvetica"/>
          <w:sz w:val="28"/>
          <w:szCs w:val="28"/>
        </w:rPr>
        <w:t> is used to specify the width of the output.</w:t>
      </w:r>
    </w:p>
    <w:p w14:paraId="7950AF8F" w14:textId="77777777" w:rsidR="008C46D1" w:rsidRPr="005330CA" w:rsidRDefault="008C46D1" w:rsidP="008C46D1">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An example program to show the working of a manipulator is shown in figure 3.</w:t>
      </w:r>
    </w:p>
    <w:p w14:paraId="276BF1A5" w14:textId="77777777" w:rsidR="008C46D1" w:rsidRPr="005330CA" w:rsidRDefault="008C46D1" w:rsidP="008C46D1">
      <w:pPr>
        <w:pStyle w:val="NormalWeb"/>
        <w:shd w:val="clear" w:color="auto" w:fill="F8F9FA"/>
        <w:spacing w:before="0" w:beforeAutospacing="0"/>
        <w:rPr>
          <w:rFonts w:ascii="Helvetica" w:hAnsi="Helvetica" w:cs="Helvetica"/>
          <w:sz w:val="28"/>
          <w:szCs w:val="28"/>
        </w:rPr>
      </w:pPr>
      <w:r w:rsidRPr="005330CA">
        <w:rPr>
          <w:rFonts w:ascii="Helvetica" w:hAnsi="Helvetica" w:cs="Helvetica"/>
          <w:noProof/>
          <w:sz w:val="28"/>
          <w:szCs w:val="28"/>
        </w:rPr>
        <w:drawing>
          <wp:inline distT="0" distB="0" distL="0" distR="0" wp14:anchorId="3ABBAD0F" wp14:editId="4CEAF92E">
            <wp:extent cx="5731510" cy="238696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86965"/>
                    </a:xfrm>
                    <a:prstGeom prst="rect">
                      <a:avLst/>
                    </a:prstGeom>
                    <a:noFill/>
                    <a:ln>
                      <a:noFill/>
                    </a:ln>
                  </pic:spPr>
                </pic:pic>
              </a:graphicData>
            </a:graphic>
          </wp:inline>
        </w:drawing>
      </w:r>
    </w:p>
    <w:p w14:paraId="7322019C" w14:textId="77777777" w:rsidR="008C46D1" w:rsidRPr="005330CA" w:rsidRDefault="008C46D1" w:rsidP="008C46D1">
      <w:pPr>
        <w:pStyle w:val="NormalWeb"/>
        <w:shd w:val="clear" w:color="auto" w:fill="F8F9FA"/>
        <w:spacing w:before="0" w:beforeAutospacing="0"/>
        <w:rPr>
          <w:rFonts w:ascii="Helvetica" w:hAnsi="Helvetica" w:cs="Helvetica"/>
          <w:sz w:val="28"/>
          <w:szCs w:val="28"/>
        </w:rPr>
      </w:pPr>
      <w:r w:rsidRPr="005330CA">
        <w:rPr>
          <w:rStyle w:val="Strong"/>
          <w:rFonts w:ascii="Helvetica" w:hAnsi="Helvetica" w:cs="Helvetica"/>
          <w:i/>
          <w:iCs/>
          <w:sz w:val="28"/>
          <w:szCs w:val="28"/>
        </w:rPr>
        <w:t>Figure 3: Manipulators in C++</w:t>
      </w:r>
    </w:p>
    <w:p w14:paraId="7AA4A020" w14:textId="77777777" w:rsidR="008C46D1" w:rsidRPr="005330CA" w:rsidRDefault="008C46D1" w:rsidP="008C46D1">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As shown in figure 3, we have initialized three integer variables "</w:t>
      </w:r>
      <w:r w:rsidRPr="005330CA">
        <w:rPr>
          <w:rStyle w:val="Strong"/>
          <w:rFonts w:ascii="Helvetica" w:hAnsi="Helvetica" w:cs="Helvetica"/>
          <w:sz w:val="28"/>
          <w:szCs w:val="28"/>
        </w:rPr>
        <w:t>a, b, c"</w:t>
      </w:r>
      <w:r w:rsidRPr="005330CA">
        <w:rPr>
          <w:rFonts w:ascii="Helvetica" w:hAnsi="Helvetica" w:cs="Helvetica"/>
          <w:sz w:val="28"/>
          <w:szCs w:val="28"/>
        </w:rPr>
        <w:t>. First, we printed all the three variables and used "</w:t>
      </w:r>
      <w:proofErr w:type="spellStart"/>
      <w:r w:rsidRPr="005330CA">
        <w:rPr>
          <w:rStyle w:val="Strong"/>
          <w:rFonts w:ascii="Helvetica" w:hAnsi="Helvetica" w:cs="Helvetica"/>
          <w:sz w:val="28"/>
          <w:szCs w:val="28"/>
        </w:rPr>
        <w:t>endl</w:t>
      </w:r>
      <w:proofErr w:type="spellEnd"/>
      <w:r w:rsidRPr="005330CA">
        <w:rPr>
          <w:rStyle w:val="Strong"/>
          <w:rFonts w:ascii="Helvetica" w:hAnsi="Helvetica" w:cs="Helvetica"/>
          <w:sz w:val="28"/>
          <w:szCs w:val="28"/>
        </w:rPr>
        <w:t>"</w:t>
      </w:r>
      <w:r w:rsidRPr="005330CA">
        <w:rPr>
          <w:rFonts w:ascii="Helvetica" w:hAnsi="Helvetica" w:cs="Helvetica"/>
          <w:sz w:val="28"/>
          <w:szCs w:val="28"/>
        </w:rPr>
        <w:t> to print each variable in a new line. After that, we again printed the three variables and used "</w:t>
      </w:r>
      <w:proofErr w:type="spellStart"/>
      <w:r w:rsidRPr="005330CA">
        <w:rPr>
          <w:rStyle w:val="Strong"/>
          <w:rFonts w:ascii="Helvetica" w:hAnsi="Helvetica" w:cs="Helvetica"/>
          <w:sz w:val="28"/>
          <w:szCs w:val="28"/>
        </w:rPr>
        <w:t>setw</w:t>
      </w:r>
      <w:proofErr w:type="spellEnd"/>
      <w:r w:rsidRPr="005330CA">
        <w:rPr>
          <w:rStyle w:val="Strong"/>
          <w:rFonts w:ascii="Helvetica" w:hAnsi="Helvetica" w:cs="Helvetica"/>
          <w:sz w:val="28"/>
          <w:szCs w:val="28"/>
        </w:rPr>
        <w:t>(4)</w:t>
      </w:r>
      <w:r w:rsidRPr="005330CA">
        <w:rPr>
          <w:rFonts w:ascii="Helvetica" w:hAnsi="Helvetica" w:cs="Helvetica"/>
          <w:sz w:val="28"/>
          <w:szCs w:val="28"/>
        </w:rPr>
        <w:t>," which will set there width to "</w:t>
      </w:r>
      <w:r w:rsidRPr="005330CA">
        <w:rPr>
          <w:rStyle w:val="Strong"/>
          <w:rFonts w:ascii="Helvetica" w:hAnsi="Helvetica" w:cs="Helvetica"/>
          <w:sz w:val="28"/>
          <w:szCs w:val="28"/>
        </w:rPr>
        <w:t>4"</w:t>
      </w:r>
      <w:r w:rsidRPr="005330CA">
        <w:rPr>
          <w:rFonts w:ascii="Helvetica" w:hAnsi="Helvetica" w:cs="Helvetica"/>
          <w:sz w:val="28"/>
          <w:szCs w:val="28"/>
        </w:rPr>
        <w:t>. The output for the following program is shown in figure 4.</w:t>
      </w:r>
    </w:p>
    <w:p w14:paraId="189FDF8B" w14:textId="77777777" w:rsidR="008C46D1" w:rsidRPr="005330CA" w:rsidRDefault="008C46D1" w:rsidP="008C46D1">
      <w:pPr>
        <w:pStyle w:val="NormalWeb"/>
        <w:shd w:val="clear" w:color="auto" w:fill="F8F9FA"/>
        <w:spacing w:before="0" w:beforeAutospacing="0"/>
        <w:rPr>
          <w:rFonts w:ascii="Helvetica" w:hAnsi="Helvetica" w:cs="Helvetica"/>
          <w:sz w:val="28"/>
          <w:szCs w:val="28"/>
        </w:rPr>
      </w:pPr>
      <w:r w:rsidRPr="005330CA">
        <w:rPr>
          <w:rFonts w:ascii="Helvetica" w:hAnsi="Helvetica" w:cs="Helvetica"/>
          <w:noProof/>
          <w:sz w:val="28"/>
          <w:szCs w:val="28"/>
        </w:rPr>
        <w:lastRenderedPageBreak/>
        <w:drawing>
          <wp:inline distT="0" distB="0" distL="0" distR="0" wp14:anchorId="6D6646A7" wp14:editId="07B178EC">
            <wp:extent cx="4678680" cy="1670957"/>
            <wp:effectExtent l="0" t="0" r="762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1397" cy="1675499"/>
                    </a:xfrm>
                    <a:prstGeom prst="rect">
                      <a:avLst/>
                    </a:prstGeom>
                    <a:noFill/>
                    <a:ln>
                      <a:noFill/>
                    </a:ln>
                  </pic:spPr>
                </pic:pic>
              </a:graphicData>
            </a:graphic>
          </wp:inline>
        </w:drawing>
      </w:r>
    </w:p>
    <w:p w14:paraId="484F8AF9" w14:textId="77777777" w:rsidR="008C46D1" w:rsidRPr="005330CA" w:rsidRDefault="008C46D1" w:rsidP="008C46D1">
      <w:pPr>
        <w:pStyle w:val="NormalWeb"/>
        <w:shd w:val="clear" w:color="auto" w:fill="F8F9FA"/>
        <w:spacing w:before="0" w:beforeAutospacing="0"/>
        <w:rPr>
          <w:rFonts w:ascii="Helvetica" w:hAnsi="Helvetica" w:cs="Helvetica"/>
          <w:sz w:val="28"/>
          <w:szCs w:val="28"/>
        </w:rPr>
      </w:pPr>
      <w:r w:rsidRPr="005330CA">
        <w:rPr>
          <w:rStyle w:val="Strong"/>
          <w:rFonts w:ascii="Helvetica" w:hAnsi="Helvetica" w:cs="Helvetica"/>
          <w:i/>
          <w:iCs/>
          <w:sz w:val="28"/>
          <w:szCs w:val="28"/>
        </w:rPr>
        <w:t>Figure 4: Manipulators Program Output</w:t>
      </w:r>
    </w:p>
    <w:p w14:paraId="2E934421" w14:textId="77777777" w:rsidR="008C46D1" w:rsidRPr="005330CA" w:rsidRDefault="008C46D1" w:rsidP="008C46D1">
      <w:pPr>
        <w:pStyle w:val="NormalWeb"/>
        <w:shd w:val="clear" w:color="auto" w:fill="F8F9FA"/>
        <w:spacing w:before="0" w:beforeAutospacing="0"/>
        <w:rPr>
          <w:rFonts w:ascii="Helvetica" w:hAnsi="Helvetica" w:cs="Helvetica"/>
          <w:sz w:val="28"/>
          <w:szCs w:val="28"/>
        </w:rPr>
      </w:pPr>
    </w:p>
    <w:p w14:paraId="62A97F60" w14:textId="77777777" w:rsidR="008C46D1" w:rsidRPr="005330CA" w:rsidRDefault="008C46D1" w:rsidP="008C46D1">
      <w:pPr>
        <w:spacing w:after="0" w:line="240" w:lineRule="auto"/>
        <w:rPr>
          <w:rFonts w:ascii="Times New Roman" w:eastAsia="Times New Roman" w:hAnsi="Times New Roman" w:cs="Times New Roman"/>
          <w:sz w:val="24"/>
          <w:szCs w:val="24"/>
          <w:lang w:eastAsia="en-IN"/>
        </w:rPr>
      </w:pPr>
      <w:ins w:id="0" w:author="Unknown">
        <w:r w:rsidRPr="005330CA">
          <w:rPr>
            <w:rFonts w:ascii="Times New Roman" w:eastAsia="Times New Roman" w:hAnsi="Times New Roman" w:cs="Times New Roman"/>
            <w:sz w:val="24"/>
            <w:szCs w:val="24"/>
            <w:bdr w:val="none" w:sz="0" w:space="0" w:color="auto" w:frame="1"/>
            <w:lang w:eastAsia="en-IN"/>
          </w:rPr>
          <w:br/>
        </w:r>
      </w:ins>
    </w:p>
    <w:p w14:paraId="1B887A77" w14:textId="77777777" w:rsidR="008C46D1" w:rsidRPr="005330CA" w:rsidRDefault="008C46D1" w:rsidP="008C46D1">
      <w:pPr>
        <w:shd w:val="clear" w:color="auto" w:fill="F8F9FA"/>
        <w:spacing w:before="375" w:after="135" w:line="240" w:lineRule="auto"/>
        <w:outlineLvl w:val="3"/>
        <w:rPr>
          <w:rFonts w:ascii="Segoe UI" w:eastAsia="Times New Roman" w:hAnsi="Segoe UI" w:cs="Segoe UI"/>
          <w:b/>
          <w:bCs/>
          <w:sz w:val="40"/>
          <w:szCs w:val="40"/>
          <w:u w:val="single"/>
          <w:lang w:eastAsia="en-IN"/>
        </w:rPr>
      </w:pPr>
    </w:p>
    <w:p w14:paraId="5DCEF2FB" w14:textId="77777777" w:rsidR="008C46D1" w:rsidRPr="005330CA" w:rsidRDefault="008C46D1" w:rsidP="008C46D1">
      <w:pPr>
        <w:shd w:val="clear" w:color="auto" w:fill="F8F9FA"/>
        <w:spacing w:before="375" w:after="135" w:line="240" w:lineRule="auto"/>
        <w:outlineLvl w:val="3"/>
        <w:rPr>
          <w:rFonts w:ascii="Segoe UI" w:eastAsia="Times New Roman" w:hAnsi="Segoe UI" w:cs="Segoe UI"/>
          <w:b/>
          <w:bCs/>
          <w:sz w:val="40"/>
          <w:szCs w:val="40"/>
          <w:u w:val="single"/>
          <w:lang w:eastAsia="en-IN"/>
        </w:rPr>
      </w:pPr>
    </w:p>
    <w:p w14:paraId="674C7986" w14:textId="77777777" w:rsidR="008C46D1" w:rsidRPr="005330CA" w:rsidRDefault="008C46D1" w:rsidP="008C46D1">
      <w:pPr>
        <w:shd w:val="clear" w:color="auto" w:fill="F8F9FA"/>
        <w:spacing w:before="375" w:after="135" w:line="240" w:lineRule="auto"/>
        <w:outlineLvl w:val="3"/>
        <w:rPr>
          <w:rFonts w:ascii="Segoe UI" w:eastAsia="Times New Roman" w:hAnsi="Segoe UI" w:cs="Segoe UI"/>
          <w:b/>
          <w:bCs/>
          <w:sz w:val="40"/>
          <w:szCs w:val="40"/>
          <w:u w:val="single"/>
          <w:lang w:eastAsia="en-IN"/>
        </w:rPr>
      </w:pPr>
    </w:p>
    <w:p w14:paraId="7BDEEA8F" w14:textId="77777777" w:rsidR="008C46D1" w:rsidRPr="005330CA" w:rsidRDefault="008C46D1" w:rsidP="008C46D1">
      <w:pPr>
        <w:shd w:val="clear" w:color="auto" w:fill="F8F9FA"/>
        <w:spacing w:before="375" w:after="135" w:line="240" w:lineRule="auto"/>
        <w:outlineLvl w:val="3"/>
        <w:rPr>
          <w:rFonts w:ascii="Segoe UI" w:eastAsia="Times New Roman" w:hAnsi="Segoe UI" w:cs="Segoe UI"/>
          <w:b/>
          <w:bCs/>
          <w:sz w:val="40"/>
          <w:szCs w:val="40"/>
          <w:u w:val="single"/>
          <w:lang w:eastAsia="en-IN"/>
        </w:rPr>
      </w:pPr>
    </w:p>
    <w:p w14:paraId="31D96AD5" w14:textId="77777777" w:rsidR="008C46D1" w:rsidRPr="005330CA" w:rsidRDefault="008C46D1" w:rsidP="008C46D1">
      <w:pPr>
        <w:shd w:val="clear" w:color="auto" w:fill="F8F9FA"/>
        <w:spacing w:before="375" w:after="135" w:line="240" w:lineRule="auto"/>
        <w:outlineLvl w:val="3"/>
        <w:rPr>
          <w:rFonts w:ascii="Segoe UI" w:eastAsia="Times New Roman" w:hAnsi="Segoe UI" w:cs="Segoe UI"/>
          <w:b/>
          <w:bCs/>
          <w:sz w:val="40"/>
          <w:szCs w:val="40"/>
          <w:u w:val="single"/>
          <w:lang w:eastAsia="en-IN"/>
        </w:rPr>
      </w:pPr>
    </w:p>
    <w:p w14:paraId="7CE44305" w14:textId="77777777" w:rsidR="008C46D1" w:rsidRPr="005330CA" w:rsidRDefault="008C46D1" w:rsidP="008C46D1">
      <w:pPr>
        <w:shd w:val="clear" w:color="auto" w:fill="F8F9FA"/>
        <w:spacing w:before="375" w:after="135" w:line="240" w:lineRule="auto"/>
        <w:outlineLvl w:val="3"/>
        <w:rPr>
          <w:rFonts w:ascii="Segoe UI" w:eastAsia="Times New Roman" w:hAnsi="Segoe UI" w:cs="Segoe UI"/>
          <w:b/>
          <w:bCs/>
          <w:sz w:val="40"/>
          <w:szCs w:val="40"/>
          <w:u w:val="single"/>
          <w:lang w:eastAsia="en-IN"/>
        </w:rPr>
      </w:pPr>
    </w:p>
    <w:p w14:paraId="5BEC0842" w14:textId="77777777" w:rsidR="008C46D1" w:rsidRPr="005330CA" w:rsidRDefault="008C46D1" w:rsidP="008C46D1">
      <w:pPr>
        <w:shd w:val="clear" w:color="auto" w:fill="F8F9FA"/>
        <w:spacing w:before="375" w:after="135" w:line="240" w:lineRule="auto"/>
        <w:outlineLvl w:val="3"/>
        <w:rPr>
          <w:rFonts w:ascii="Segoe UI" w:eastAsia="Times New Roman" w:hAnsi="Segoe UI" w:cs="Segoe UI"/>
          <w:b/>
          <w:bCs/>
          <w:sz w:val="40"/>
          <w:szCs w:val="40"/>
          <w:u w:val="single"/>
          <w:lang w:eastAsia="en-IN"/>
        </w:rPr>
      </w:pPr>
    </w:p>
    <w:p w14:paraId="0905A61E" w14:textId="77777777" w:rsidR="008C46D1" w:rsidRPr="005330CA" w:rsidRDefault="008C46D1" w:rsidP="008C46D1">
      <w:pPr>
        <w:shd w:val="clear" w:color="auto" w:fill="F8F9FA"/>
        <w:spacing w:before="375" w:after="135" w:line="240" w:lineRule="auto"/>
        <w:outlineLvl w:val="3"/>
        <w:rPr>
          <w:rFonts w:ascii="Segoe UI" w:eastAsia="Times New Roman" w:hAnsi="Segoe UI" w:cs="Segoe UI"/>
          <w:b/>
          <w:bCs/>
          <w:sz w:val="40"/>
          <w:szCs w:val="40"/>
          <w:u w:val="single"/>
          <w:lang w:eastAsia="en-IN"/>
        </w:rPr>
      </w:pPr>
    </w:p>
    <w:p w14:paraId="38C29415" w14:textId="77777777" w:rsidR="008C46D1" w:rsidRPr="005330CA" w:rsidRDefault="008C46D1" w:rsidP="008C46D1">
      <w:pPr>
        <w:shd w:val="clear" w:color="auto" w:fill="F8F9FA"/>
        <w:spacing w:before="375" w:after="135" w:line="240" w:lineRule="auto"/>
        <w:outlineLvl w:val="3"/>
        <w:rPr>
          <w:rFonts w:ascii="Segoe UI" w:eastAsia="Times New Roman" w:hAnsi="Segoe UI" w:cs="Segoe UI"/>
          <w:b/>
          <w:bCs/>
          <w:sz w:val="40"/>
          <w:szCs w:val="40"/>
          <w:u w:val="single"/>
          <w:lang w:eastAsia="en-IN"/>
        </w:rPr>
      </w:pPr>
    </w:p>
    <w:p w14:paraId="1BB7B289" w14:textId="77777777" w:rsidR="008C46D1" w:rsidRPr="005330CA" w:rsidRDefault="008C46D1" w:rsidP="008C46D1">
      <w:pPr>
        <w:shd w:val="clear" w:color="auto" w:fill="F8F9FA"/>
        <w:spacing w:before="375" w:after="135" w:line="240" w:lineRule="auto"/>
        <w:outlineLvl w:val="3"/>
        <w:rPr>
          <w:rFonts w:ascii="Segoe UI" w:eastAsia="Times New Roman" w:hAnsi="Segoe UI" w:cs="Segoe UI"/>
          <w:b/>
          <w:bCs/>
          <w:sz w:val="40"/>
          <w:szCs w:val="40"/>
          <w:u w:val="single"/>
          <w:lang w:eastAsia="en-IN"/>
        </w:rPr>
      </w:pPr>
    </w:p>
    <w:p w14:paraId="7149017E" w14:textId="77777777" w:rsidR="008C46D1" w:rsidRPr="005330CA" w:rsidRDefault="008C46D1" w:rsidP="008C46D1">
      <w:pPr>
        <w:shd w:val="clear" w:color="auto" w:fill="F8F9FA"/>
        <w:spacing w:before="375" w:after="135" w:line="240" w:lineRule="auto"/>
        <w:outlineLvl w:val="3"/>
        <w:rPr>
          <w:rFonts w:ascii="Segoe UI" w:eastAsia="Times New Roman" w:hAnsi="Segoe UI" w:cs="Segoe UI"/>
          <w:b/>
          <w:bCs/>
          <w:sz w:val="40"/>
          <w:szCs w:val="40"/>
          <w:u w:val="single"/>
          <w:lang w:eastAsia="en-IN"/>
        </w:rPr>
      </w:pPr>
      <w:r w:rsidRPr="005330CA">
        <w:rPr>
          <w:rFonts w:ascii="Segoe UI" w:eastAsia="Times New Roman" w:hAnsi="Segoe UI" w:cs="Segoe UI"/>
          <w:b/>
          <w:bCs/>
          <w:sz w:val="40"/>
          <w:szCs w:val="40"/>
          <w:u w:val="single"/>
          <w:lang w:eastAsia="en-IN"/>
        </w:rPr>
        <w:lastRenderedPageBreak/>
        <w:t>Operator Precedence &amp; Operator Associativity</w:t>
      </w:r>
    </w:p>
    <w:p w14:paraId="18CB22CE" w14:textId="77777777" w:rsidR="008C46D1" w:rsidRPr="005330CA" w:rsidRDefault="008C46D1" w:rsidP="008C46D1">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b/>
          <w:bCs/>
          <w:sz w:val="28"/>
          <w:szCs w:val="28"/>
          <w:lang w:eastAsia="en-IN"/>
        </w:rPr>
        <w:t>Operator precedence</w:t>
      </w:r>
      <w:r w:rsidRPr="005330CA">
        <w:rPr>
          <w:rFonts w:ascii="Helvetica" w:eastAsia="Times New Roman" w:hAnsi="Helvetica" w:cs="Helvetica"/>
          <w:sz w:val="28"/>
          <w:szCs w:val="28"/>
          <w:lang w:eastAsia="en-IN"/>
        </w:rPr>
        <w:t> helps us to solve an expression. For example, in an expression "</w:t>
      </w:r>
      <w:r w:rsidRPr="005330CA">
        <w:rPr>
          <w:rFonts w:ascii="Helvetica" w:eastAsia="Times New Roman" w:hAnsi="Helvetica" w:cs="Helvetica"/>
          <w:b/>
          <w:bCs/>
          <w:sz w:val="28"/>
          <w:szCs w:val="28"/>
          <w:lang w:eastAsia="en-IN"/>
        </w:rPr>
        <w:t>int c = a*</w:t>
      </w:r>
      <w:proofErr w:type="spellStart"/>
      <w:r w:rsidRPr="005330CA">
        <w:rPr>
          <w:rFonts w:ascii="Helvetica" w:eastAsia="Times New Roman" w:hAnsi="Helvetica" w:cs="Helvetica"/>
          <w:b/>
          <w:bCs/>
          <w:sz w:val="28"/>
          <w:szCs w:val="28"/>
          <w:lang w:eastAsia="en-IN"/>
        </w:rPr>
        <w:t>b+c</w:t>
      </w:r>
      <w:proofErr w:type="spellEnd"/>
      <w:r w:rsidRPr="005330CA">
        <w:rPr>
          <w:rFonts w:ascii="Helvetica" w:eastAsia="Times New Roman" w:hAnsi="Helvetica" w:cs="Helvetica"/>
          <w:b/>
          <w:bCs/>
          <w:sz w:val="28"/>
          <w:szCs w:val="28"/>
          <w:lang w:eastAsia="en-IN"/>
        </w:rPr>
        <w:t>"</w:t>
      </w:r>
      <w:r w:rsidRPr="005330CA">
        <w:rPr>
          <w:rFonts w:ascii="Helvetica" w:eastAsia="Times New Roman" w:hAnsi="Helvetica" w:cs="Helvetica"/>
          <w:sz w:val="28"/>
          <w:szCs w:val="28"/>
          <w:lang w:eastAsia="en-IN"/>
        </w:rPr>
        <w:t> the multiplication operator's precedence is higher than the precedence of addition operator, so the multiplication between "</w:t>
      </w:r>
      <w:r w:rsidRPr="005330CA">
        <w:rPr>
          <w:rFonts w:ascii="Helvetica" w:eastAsia="Times New Roman" w:hAnsi="Helvetica" w:cs="Helvetica"/>
          <w:b/>
          <w:bCs/>
          <w:sz w:val="28"/>
          <w:szCs w:val="28"/>
          <w:lang w:eastAsia="en-IN"/>
        </w:rPr>
        <w:t>a &amp; b"</w:t>
      </w:r>
      <w:r w:rsidRPr="005330CA">
        <w:rPr>
          <w:rFonts w:ascii="Helvetica" w:eastAsia="Times New Roman" w:hAnsi="Helvetica" w:cs="Helvetica"/>
          <w:sz w:val="28"/>
          <w:szCs w:val="28"/>
          <w:lang w:eastAsia="en-IN"/>
        </w:rPr>
        <w:t> first and then addition will be performed.</w:t>
      </w:r>
    </w:p>
    <w:p w14:paraId="4402FF32" w14:textId="77777777" w:rsidR="008C46D1" w:rsidRPr="005330CA" w:rsidRDefault="008C46D1" w:rsidP="008C46D1">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b/>
          <w:bCs/>
          <w:sz w:val="28"/>
          <w:szCs w:val="28"/>
          <w:lang w:eastAsia="en-IN"/>
        </w:rPr>
        <w:t>Operator associativity </w:t>
      </w:r>
      <w:r w:rsidRPr="005330CA">
        <w:rPr>
          <w:rFonts w:ascii="Helvetica" w:eastAsia="Times New Roman" w:hAnsi="Helvetica" w:cs="Helvetica"/>
          <w:sz w:val="28"/>
          <w:szCs w:val="28"/>
          <w:lang w:eastAsia="en-IN"/>
        </w:rPr>
        <w:t>helps us to solve an expression; when two or more operators have the same precedence, the operator associativity helps us to decide that we should solve the expression from "</w:t>
      </w:r>
      <w:r w:rsidRPr="005330CA">
        <w:rPr>
          <w:rFonts w:ascii="Helvetica" w:eastAsia="Times New Roman" w:hAnsi="Helvetica" w:cs="Helvetica"/>
          <w:b/>
          <w:bCs/>
          <w:sz w:val="28"/>
          <w:szCs w:val="28"/>
          <w:lang w:eastAsia="en-IN"/>
        </w:rPr>
        <w:t>left-to-right"</w:t>
      </w:r>
      <w:r w:rsidRPr="005330CA">
        <w:rPr>
          <w:rFonts w:ascii="Helvetica" w:eastAsia="Times New Roman" w:hAnsi="Helvetica" w:cs="Helvetica"/>
          <w:sz w:val="28"/>
          <w:szCs w:val="28"/>
          <w:lang w:eastAsia="en-IN"/>
        </w:rPr>
        <w:t> or from "</w:t>
      </w:r>
      <w:r w:rsidRPr="005330CA">
        <w:rPr>
          <w:rFonts w:ascii="Helvetica" w:eastAsia="Times New Roman" w:hAnsi="Helvetica" w:cs="Helvetica"/>
          <w:b/>
          <w:bCs/>
          <w:sz w:val="28"/>
          <w:szCs w:val="28"/>
          <w:lang w:eastAsia="en-IN"/>
        </w:rPr>
        <w:t>right-to-left"</w:t>
      </w:r>
      <w:r w:rsidRPr="005330CA">
        <w:rPr>
          <w:rFonts w:ascii="Helvetica" w:eastAsia="Times New Roman" w:hAnsi="Helvetica" w:cs="Helvetica"/>
          <w:sz w:val="28"/>
          <w:szCs w:val="28"/>
          <w:lang w:eastAsia="en-IN"/>
        </w:rPr>
        <w:t>.</w:t>
      </w:r>
    </w:p>
    <w:p w14:paraId="4204EA25" w14:textId="77777777" w:rsidR="008C46D1" w:rsidRPr="005330CA" w:rsidRDefault="008C46D1" w:rsidP="008C46D1">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Operator precedence and operator associativity can be seen from </w:t>
      </w:r>
      <w:hyperlink r:id="rId9" w:history="1">
        <w:r w:rsidRPr="005330CA">
          <w:rPr>
            <w:rFonts w:ascii="Helvetica" w:eastAsia="Times New Roman" w:hAnsi="Helvetica" w:cs="Helvetica"/>
            <w:sz w:val="28"/>
            <w:szCs w:val="28"/>
            <w:u w:val="single"/>
            <w:lang w:eastAsia="en-IN"/>
          </w:rPr>
          <w:t>here</w:t>
        </w:r>
      </w:hyperlink>
      <w:r w:rsidRPr="005330CA">
        <w:rPr>
          <w:rFonts w:ascii="Helvetica" w:eastAsia="Times New Roman" w:hAnsi="Helvetica" w:cs="Helvetica"/>
          <w:sz w:val="28"/>
          <w:szCs w:val="28"/>
          <w:lang w:eastAsia="en-IN"/>
        </w:rPr>
        <w:t>. An example program for operator precedence and operator associativity is shown in figure 5.</w:t>
      </w:r>
    </w:p>
    <w:p w14:paraId="51976422" w14:textId="77777777" w:rsidR="008C46D1" w:rsidRPr="005330CA" w:rsidRDefault="008C46D1" w:rsidP="008C46D1">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noProof/>
          <w:sz w:val="28"/>
          <w:szCs w:val="28"/>
          <w:lang w:eastAsia="en-IN"/>
        </w:rPr>
        <w:drawing>
          <wp:inline distT="0" distB="0" distL="0" distR="0" wp14:anchorId="3E7899C6" wp14:editId="33B028EE">
            <wp:extent cx="3581400" cy="161544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1615440"/>
                    </a:xfrm>
                    <a:prstGeom prst="rect">
                      <a:avLst/>
                    </a:prstGeom>
                    <a:noFill/>
                    <a:ln>
                      <a:noFill/>
                    </a:ln>
                  </pic:spPr>
                </pic:pic>
              </a:graphicData>
            </a:graphic>
          </wp:inline>
        </w:drawing>
      </w:r>
    </w:p>
    <w:p w14:paraId="37E94C43" w14:textId="77777777" w:rsidR="008C46D1" w:rsidRPr="005330CA" w:rsidRDefault="008C46D1" w:rsidP="008C46D1">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b/>
          <w:bCs/>
          <w:i/>
          <w:iCs/>
          <w:sz w:val="28"/>
          <w:szCs w:val="28"/>
          <w:lang w:eastAsia="en-IN"/>
        </w:rPr>
        <w:t>Figure 5: Operator Precedence &amp; Associativity Example program</w:t>
      </w:r>
    </w:p>
    <w:p w14:paraId="0C1F6D00" w14:textId="77777777" w:rsidR="008C46D1" w:rsidRPr="005330CA" w:rsidRDefault="008C46D1" w:rsidP="008C46D1">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As shown in figure 5, we initialized two integer variables and then wrote an expression "</w:t>
      </w:r>
      <w:r w:rsidRPr="005330CA">
        <w:rPr>
          <w:rFonts w:ascii="Helvetica" w:eastAsia="Times New Roman" w:hAnsi="Helvetica" w:cs="Helvetica"/>
          <w:b/>
          <w:bCs/>
          <w:sz w:val="28"/>
          <w:szCs w:val="28"/>
          <w:lang w:eastAsia="en-IN"/>
        </w:rPr>
        <w:t>int c = a*5+b;"</w:t>
      </w:r>
      <w:r w:rsidRPr="005330CA">
        <w:rPr>
          <w:rFonts w:ascii="Helvetica" w:eastAsia="Times New Roman" w:hAnsi="Helvetica" w:cs="Helvetica"/>
          <w:sz w:val="28"/>
          <w:szCs w:val="28"/>
          <w:lang w:eastAsia="en-IN"/>
        </w:rPr>
        <w:t> on which we have already discussed. Then we have written another expression "</w:t>
      </w:r>
      <w:r w:rsidRPr="005330CA">
        <w:rPr>
          <w:rFonts w:ascii="Helvetica" w:eastAsia="Times New Roman" w:hAnsi="Helvetica" w:cs="Helvetica"/>
          <w:b/>
          <w:bCs/>
          <w:sz w:val="28"/>
          <w:szCs w:val="28"/>
          <w:lang w:eastAsia="en-IN"/>
        </w:rPr>
        <w:t>int c = ((((a*5)+b)-45)+87);". </w:t>
      </w:r>
      <w:r w:rsidRPr="005330CA">
        <w:rPr>
          <w:rFonts w:ascii="Helvetica" w:eastAsia="Times New Roman" w:hAnsi="Helvetica" w:cs="Helvetica"/>
          <w:sz w:val="28"/>
          <w:szCs w:val="28"/>
          <w:lang w:eastAsia="en-IN"/>
        </w:rPr>
        <w:t>The precedence of multiply is higher than addition so the multiplication will be done first, but the precedence of addition and subtraction is same, so here we will check the associativity which is "</w:t>
      </w:r>
      <w:r w:rsidRPr="005330CA">
        <w:rPr>
          <w:rFonts w:ascii="Helvetica" w:eastAsia="Times New Roman" w:hAnsi="Helvetica" w:cs="Helvetica"/>
          <w:b/>
          <w:bCs/>
          <w:sz w:val="28"/>
          <w:szCs w:val="28"/>
          <w:lang w:eastAsia="en-IN"/>
        </w:rPr>
        <w:t>left-to-right"</w:t>
      </w:r>
      <w:r w:rsidRPr="005330CA">
        <w:rPr>
          <w:rFonts w:ascii="Helvetica" w:eastAsia="Times New Roman" w:hAnsi="Helvetica" w:cs="Helvetica"/>
          <w:sz w:val="28"/>
          <w:szCs w:val="28"/>
          <w:lang w:eastAsia="en-IN"/>
        </w:rPr>
        <w:t> so the addition is performed first and then subtraction is performed</w:t>
      </w:r>
    </w:p>
    <w:p w14:paraId="2CA5577E" w14:textId="77777777" w:rsidR="008C46D1" w:rsidRPr="005330CA" w:rsidRDefault="008C46D1" w:rsidP="008C46D1">
      <w:pPr>
        <w:pStyle w:val="NormalWeb"/>
        <w:shd w:val="clear" w:color="auto" w:fill="F8F9FA"/>
        <w:spacing w:before="0" w:beforeAutospacing="0"/>
        <w:rPr>
          <w:rFonts w:ascii="Helvetica" w:hAnsi="Helvetica" w:cs="Helvetica"/>
          <w:sz w:val="28"/>
          <w:szCs w:val="28"/>
        </w:rPr>
      </w:pPr>
    </w:p>
    <w:p w14:paraId="5E1A42FB" w14:textId="77777777" w:rsidR="008C46D1" w:rsidRPr="005330CA" w:rsidRDefault="008C46D1" w:rsidP="008C46D1">
      <w:pPr>
        <w:shd w:val="clear" w:color="auto" w:fill="000000"/>
        <w:spacing w:before="375" w:after="135" w:line="240" w:lineRule="auto"/>
        <w:outlineLvl w:val="3"/>
        <w:rPr>
          <w:rFonts w:ascii="Segoe UI" w:eastAsia="Times New Roman" w:hAnsi="Segoe UI" w:cs="Segoe UI"/>
          <w:sz w:val="24"/>
          <w:szCs w:val="24"/>
          <w:lang w:eastAsia="en-IN"/>
        </w:rPr>
      </w:pPr>
      <w:r w:rsidRPr="005330CA">
        <w:rPr>
          <w:rFonts w:ascii="Segoe UI" w:eastAsia="Times New Roman" w:hAnsi="Segoe UI" w:cs="Segoe UI"/>
          <w:sz w:val="24"/>
          <w:szCs w:val="24"/>
          <w:lang w:eastAsia="en-IN"/>
        </w:rPr>
        <w:t>Code as described/written in the video</w:t>
      </w:r>
    </w:p>
    <w:p w14:paraId="30887897" w14:textId="77777777" w:rsidR="008C46D1" w:rsidRPr="005330CA" w:rsidRDefault="008C46D1" w:rsidP="008C46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#include&lt;iostream&gt;</w:t>
      </w:r>
    </w:p>
    <w:p w14:paraId="7E8717C9" w14:textId="77777777" w:rsidR="008C46D1" w:rsidRPr="005330CA" w:rsidRDefault="008C46D1" w:rsidP="008C46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#include&lt;iomanip&gt;</w:t>
      </w:r>
    </w:p>
    <w:p w14:paraId="1FA87F8B" w14:textId="77777777" w:rsidR="008C46D1" w:rsidRPr="005330CA" w:rsidRDefault="008C46D1" w:rsidP="008C46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p>
    <w:p w14:paraId="1E31C559" w14:textId="77777777" w:rsidR="008C46D1" w:rsidRPr="005330CA" w:rsidRDefault="008C46D1" w:rsidP="008C46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lastRenderedPageBreak/>
        <w:t>using namespace std;</w:t>
      </w:r>
    </w:p>
    <w:p w14:paraId="766CB69A" w14:textId="77777777" w:rsidR="008C46D1" w:rsidRPr="005330CA" w:rsidRDefault="008C46D1" w:rsidP="008C46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p>
    <w:p w14:paraId="43A638E4" w14:textId="77777777" w:rsidR="008C46D1" w:rsidRPr="005330CA" w:rsidRDefault="008C46D1" w:rsidP="008C46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int main(){</w:t>
      </w:r>
    </w:p>
    <w:p w14:paraId="5AE161E9" w14:textId="77777777" w:rsidR="008C46D1" w:rsidRPr="005330CA" w:rsidRDefault="008C46D1" w:rsidP="008C46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int a = 34; </w:t>
      </w:r>
    </w:p>
    <w:p w14:paraId="137614BE" w14:textId="77777777" w:rsidR="008C46D1" w:rsidRPr="005330CA" w:rsidRDefault="008C46D1" w:rsidP="008C46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w:t>
      </w: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&lt;&lt;"The value of a was: "&lt;&lt;a;</w:t>
      </w:r>
    </w:p>
    <w:p w14:paraId="3406827C" w14:textId="77777777" w:rsidR="008C46D1" w:rsidRPr="005330CA" w:rsidRDefault="008C46D1" w:rsidP="008C46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a = 45; </w:t>
      </w:r>
    </w:p>
    <w:p w14:paraId="78C89121" w14:textId="77777777" w:rsidR="008C46D1" w:rsidRPr="005330CA" w:rsidRDefault="008C46D1" w:rsidP="008C46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w:t>
      </w: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&lt;&lt;"The value of a is: "&lt;&lt;a;</w:t>
      </w:r>
    </w:p>
    <w:p w14:paraId="4174A722" w14:textId="77777777" w:rsidR="008C46D1" w:rsidRPr="005330CA" w:rsidRDefault="008C46D1" w:rsidP="008C46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Constants in C++</w:t>
      </w:r>
    </w:p>
    <w:p w14:paraId="333C9ED7" w14:textId="77777777" w:rsidR="008C46D1" w:rsidRPr="005330CA" w:rsidRDefault="008C46D1" w:rsidP="008C46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w:t>
      </w:r>
      <w:proofErr w:type="spellStart"/>
      <w:r w:rsidRPr="005330CA">
        <w:rPr>
          <w:rFonts w:ascii="Consolas" w:eastAsia="Times New Roman" w:hAnsi="Consolas" w:cs="Courier New"/>
          <w:sz w:val="24"/>
          <w:szCs w:val="24"/>
          <w:lang w:eastAsia="en-IN"/>
        </w:rPr>
        <w:t>const</w:t>
      </w:r>
      <w:proofErr w:type="spellEnd"/>
      <w:r w:rsidRPr="005330CA">
        <w:rPr>
          <w:rFonts w:ascii="Consolas" w:eastAsia="Times New Roman" w:hAnsi="Consolas" w:cs="Courier New"/>
          <w:sz w:val="24"/>
          <w:szCs w:val="24"/>
          <w:lang w:eastAsia="en-IN"/>
        </w:rPr>
        <w:t xml:space="preserve"> int a = 3;</w:t>
      </w:r>
    </w:p>
    <w:p w14:paraId="37A66FA1" w14:textId="77777777" w:rsidR="008C46D1" w:rsidRPr="005330CA" w:rsidRDefault="008C46D1" w:rsidP="008C46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w:t>
      </w: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&lt;&lt;"The value of a was: "&lt;&lt;a&lt;&lt;</w:t>
      </w:r>
      <w:proofErr w:type="spellStart"/>
      <w:r w:rsidRPr="005330CA">
        <w:rPr>
          <w:rFonts w:ascii="Consolas" w:eastAsia="Times New Roman" w:hAnsi="Consolas" w:cs="Courier New"/>
          <w:sz w:val="24"/>
          <w:szCs w:val="24"/>
          <w:lang w:eastAsia="en-IN"/>
        </w:rPr>
        <w:t>endl</w:t>
      </w:r>
      <w:proofErr w:type="spellEnd"/>
      <w:r w:rsidRPr="005330CA">
        <w:rPr>
          <w:rFonts w:ascii="Consolas" w:eastAsia="Times New Roman" w:hAnsi="Consolas" w:cs="Courier New"/>
          <w:sz w:val="24"/>
          <w:szCs w:val="24"/>
          <w:lang w:eastAsia="en-IN"/>
        </w:rPr>
        <w:t>;</w:t>
      </w:r>
    </w:p>
    <w:p w14:paraId="07153EF2" w14:textId="77777777" w:rsidR="008C46D1" w:rsidRPr="005330CA" w:rsidRDefault="008C46D1" w:rsidP="008C46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a = 45; // You will get an error because a is a constant</w:t>
      </w:r>
    </w:p>
    <w:p w14:paraId="551C7A04" w14:textId="77777777" w:rsidR="008C46D1" w:rsidRPr="005330CA" w:rsidRDefault="008C46D1" w:rsidP="008C46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w:t>
      </w: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&lt;&lt;"The value of a is: "&lt;&lt;a&lt;&lt;</w:t>
      </w:r>
      <w:proofErr w:type="spellStart"/>
      <w:r w:rsidRPr="005330CA">
        <w:rPr>
          <w:rFonts w:ascii="Consolas" w:eastAsia="Times New Roman" w:hAnsi="Consolas" w:cs="Courier New"/>
          <w:sz w:val="24"/>
          <w:szCs w:val="24"/>
          <w:lang w:eastAsia="en-IN"/>
        </w:rPr>
        <w:t>endl</w:t>
      </w:r>
      <w:proofErr w:type="spellEnd"/>
      <w:r w:rsidRPr="005330CA">
        <w:rPr>
          <w:rFonts w:ascii="Consolas" w:eastAsia="Times New Roman" w:hAnsi="Consolas" w:cs="Courier New"/>
          <w:sz w:val="24"/>
          <w:szCs w:val="24"/>
          <w:lang w:eastAsia="en-IN"/>
        </w:rPr>
        <w:t>;</w:t>
      </w:r>
    </w:p>
    <w:p w14:paraId="4081DCD2" w14:textId="77777777" w:rsidR="008C46D1" w:rsidRPr="005330CA" w:rsidRDefault="008C46D1" w:rsidP="008C46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p>
    <w:p w14:paraId="5101374F" w14:textId="77777777" w:rsidR="008C46D1" w:rsidRPr="005330CA" w:rsidRDefault="008C46D1" w:rsidP="008C46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Manipulators in C++</w:t>
      </w:r>
    </w:p>
    <w:p w14:paraId="36B3B56E" w14:textId="77777777" w:rsidR="008C46D1" w:rsidRPr="005330CA" w:rsidRDefault="008C46D1" w:rsidP="008C46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int a =3, b=78, c=1233;</w:t>
      </w:r>
    </w:p>
    <w:p w14:paraId="27440DBC" w14:textId="77777777" w:rsidR="008C46D1" w:rsidRPr="005330CA" w:rsidRDefault="008C46D1" w:rsidP="008C46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w:t>
      </w: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 xml:space="preserve">&lt;&lt;"The value of a without </w:t>
      </w:r>
      <w:proofErr w:type="spellStart"/>
      <w:r w:rsidRPr="005330CA">
        <w:rPr>
          <w:rFonts w:ascii="Consolas" w:eastAsia="Times New Roman" w:hAnsi="Consolas" w:cs="Courier New"/>
          <w:sz w:val="24"/>
          <w:szCs w:val="24"/>
          <w:lang w:eastAsia="en-IN"/>
        </w:rPr>
        <w:t>setw</w:t>
      </w:r>
      <w:proofErr w:type="spellEnd"/>
      <w:r w:rsidRPr="005330CA">
        <w:rPr>
          <w:rFonts w:ascii="Consolas" w:eastAsia="Times New Roman" w:hAnsi="Consolas" w:cs="Courier New"/>
          <w:sz w:val="24"/>
          <w:szCs w:val="24"/>
          <w:lang w:eastAsia="en-IN"/>
        </w:rPr>
        <w:t xml:space="preserve"> is: "&lt;&lt;a&lt;&lt;</w:t>
      </w:r>
      <w:proofErr w:type="spellStart"/>
      <w:r w:rsidRPr="005330CA">
        <w:rPr>
          <w:rFonts w:ascii="Consolas" w:eastAsia="Times New Roman" w:hAnsi="Consolas" w:cs="Courier New"/>
          <w:sz w:val="24"/>
          <w:szCs w:val="24"/>
          <w:lang w:eastAsia="en-IN"/>
        </w:rPr>
        <w:t>endl</w:t>
      </w:r>
      <w:proofErr w:type="spellEnd"/>
      <w:r w:rsidRPr="005330CA">
        <w:rPr>
          <w:rFonts w:ascii="Consolas" w:eastAsia="Times New Roman" w:hAnsi="Consolas" w:cs="Courier New"/>
          <w:sz w:val="24"/>
          <w:szCs w:val="24"/>
          <w:lang w:eastAsia="en-IN"/>
        </w:rPr>
        <w:t>;</w:t>
      </w:r>
    </w:p>
    <w:p w14:paraId="78CFB7CA" w14:textId="77777777" w:rsidR="008C46D1" w:rsidRPr="005330CA" w:rsidRDefault="008C46D1" w:rsidP="008C46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w:t>
      </w: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 xml:space="preserve">&lt;&lt;"The value of b without </w:t>
      </w:r>
      <w:proofErr w:type="spellStart"/>
      <w:r w:rsidRPr="005330CA">
        <w:rPr>
          <w:rFonts w:ascii="Consolas" w:eastAsia="Times New Roman" w:hAnsi="Consolas" w:cs="Courier New"/>
          <w:sz w:val="24"/>
          <w:szCs w:val="24"/>
          <w:lang w:eastAsia="en-IN"/>
        </w:rPr>
        <w:t>setw</w:t>
      </w:r>
      <w:proofErr w:type="spellEnd"/>
      <w:r w:rsidRPr="005330CA">
        <w:rPr>
          <w:rFonts w:ascii="Consolas" w:eastAsia="Times New Roman" w:hAnsi="Consolas" w:cs="Courier New"/>
          <w:sz w:val="24"/>
          <w:szCs w:val="24"/>
          <w:lang w:eastAsia="en-IN"/>
        </w:rPr>
        <w:t xml:space="preserve"> is: "&lt;&lt;b&lt;&lt;</w:t>
      </w:r>
      <w:proofErr w:type="spellStart"/>
      <w:r w:rsidRPr="005330CA">
        <w:rPr>
          <w:rFonts w:ascii="Consolas" w:eastAsia="Times New Roman" w:hAnsi="Consolas" w:cs="Courier New"/>
          <w:sz w:val="24"/>
          <w:szCs w:val="24"/>
          <w:lang w:eastAsia="en-IN"/>
        </w:rPr>
        <w:t>endl</w:t>
      </w:r>
      <w:proofErr w:type="spellEnd"/>
      <w:r w:rsidRPr="005330CA">
        <w:rPr>
          <w:rFonts w:ascii="Consolas" w:eastAsia="Times New Roman" w:hAnsi="Consolas" w:cs="Courier New"/>
          <w:sz w:val="24"/>
          <w:szCs w:val="24"/>
          <w:lang w:eastAsia="en-IN"/>
        </w:rPr>
        <w:t>;</w:t>
      </w:r>
    </w:p>
    <w:p w14:paraId="53CAC00F" w14:textId="77777777" w:rsidR="008C46D1" w:rsidRPr="005330CA" w:rsidRDefault="008C46D1" w:rsidP="008C46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w:t>
      </w: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 xml:space="preserve">&lt;&lt;"The value of c without </w:t>
      </w:r>
      <w:proofErr w:type="spellStart"/>
      <w:r w:rsidRPr="005330CA">
        <w:rPr>
          <w:rFonts w:ascii="Consolas" w:eastAsia="Times New Roman" w:hAnsi="Consolas" w:cs="Courier New"/>
          <w:sz w:val="24"/>
          <w:szCs w:val="24"/>
          <w:lang w:eastAsia="en-IN"/>
        </w:rPr>
        <w:t>setw</w:t>
      </w:r>
      <w:proofErr w:type="spellEnd"/>
      <w:r w:rsidRPr="005330CA">
        <w:rPr>
          <w:rFonts w:ascii="Consolas" w:eastAsia="Times New Roman" w:hAnsi="Consolas" w:cs="Courier New"/>
          <w:sz w:val="24"/>
          <w:szCs w:val="24"/>
          <w:lang w:eastAsia="en-IN"/>
        </w:rPr>
        <w:t xml:space="preserve"> is: "&lt;&lt;c&lt;&lt;</w:t>
      </w:r>
      <w:proofErr w:type="spellStart"/>
      <w:r w:rsidRPr="005330CA">
        <w:rPr>
          <w:rFonts w:ascii="Consolas" w:eastAsia="Times New Roman" w:hAnsi="Consolas" w:cs="Courier New"/>
          <w:sz w:val="24"/>
          <w:szCs w:val="24"/>
          <w:lang w:eastAsia="en-IN"/>
        </w:rPr>
        <w:t>endl</w:t>
      </w:r>
      <w:proofErr w:type="spellEnd"/>
      <w:r w:rsidRPr="005330CA">
        <w:rPr>
          <w:rFonts w:ascii="Consolas" w:eastAsia="Times New Roman" w:hAnsi="Consolas" w:cs="Courier New"/>
          <w:sz w:val="24"/>
          <w:szCs w:val="24"/>
          <w:lang w:eastAsia="en-IN"/>
        </w:rPr>
        <w:t>;</w:t>
      </w:r>
    </w:p>
    <w:p w14:paraId="2436ED12" w14:textId="77777777" w:rsidR="008C46D1" w:rsidRPr="005330CA" w:rsidRDefault="008C46D1" w:rsidP="008C46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p>
    <w:p w14:paraId="6A319B69" w14:textId="77777777" w:rsidR="008C46D1" w:rsidRPr="005330CA" w:rsidRDefault="008C46D1" w:rsidP="008C46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w:t>
      </w: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&lt;&lt;"The value of a is: "&lt;&lt;</w:t>
      </w:r>
      <w:proofErr w:type="spellStart"/>
      <w:r w:rsidRPr="005330CA">
        <w:rPr>
          <w:rFonts w:ascii="Consolas" w:eastAsia="Times New Roman" w:hAnsi="Consolas" w:cs="Courier New"/>
          <w:sz w:val="24"/>
          <w:szCs w:val="24"/>
          <w:lang w:eastAsia="en-IN"/>
        </w:rPr>
        <w:t>setw</w:t>
      </w:r>
      <w:proofErr w:type="spellEnd"/>
      <w:r w:rsidRPr="005330CA">
        <w:rPr>
          <w:rFonts w:ascii="Consolas" w:eastAsia="Times New Roman" w:hAnsi="Consolas" w:cs="Courier New"/>
          <w:sz w:val="24"/>
          <w:szCs w:val="24"/>
          <w:lang w:eastAsia="en-IN"/>
        </w:rPr>
        <w:t>(4)&lt;&lt;a&lt;&lt;</w:t>
      </w:r>
      <w:proofErr w:type="spellStart"/>
      <w:r w:rsidRPr="005330CA">
        <w:rPr>
          <w:rFonts w:ascii="Consolas" w:eastAsia="Times New Roman" w:hAnsi="Consolas" w:cs="Courier New"/>
          <w:sz w:val="24"/>
          <w:szCs w:val="24"/>
          <w:lang w:eastAsia="en-IN"/>
        </w:rPr>
        <w:t>endl</w:t>
      </w:r>
      <w:proofErr w:type="spellEnd"/>
      <w:r w:rsidRPr="005330CA">
        <w:rPr>
          <w:rFonts w:ascii="Consolas" w:eastAsia="Times New Roman" w:hAnsi="Consolas" w:cs="Courier New"/>
          <w:sz w:val="24"/>
          <w:szCs w:val="24"/>
          <w:lang w:eastAsia="en-IN"/>
        </w:rPr>
        <w:t>;</w:t>
      </w:r>
    </w:p>
    <w:p w14:paraId="0C23FD1D" w14:textId="77777777" w:rsidR="008C46D1" w:rsidRPr="005330CA" w:rsidRDefault="008C46D1" w:rsidP="008C46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w:t>
      </w: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&lt;&lt;"The value of b is: "&lt;&lt;</w:t>
      </w:r>
      <w:proofErr w:type="spellStart"/>
      <w:r w:rsidRPr="005330CA">
        <w:rPr>
          <w:rFonts w:ascii="Consolas" w:eastAsia="Times New Roman" w:hAnsi="Consolas" w:cs="Courier New"/>
          <w:sz w:val="24"/>
          <w:szCs w:val="24"/>
          <w:lang w:eastAsia="en-IN"/>
        </w:rPr>
        <w:t>setw</w:t>
      </w:r>
      <w:proofErr w:type="spellEnd"/>
      <w:r w:rsidRPr="005330CA">
        <w:rPr>
          <w:rFonts w:ascii="Consolas" w:eastAsia="Times New Roman" w:hAnsi="Consolas" w:cs="Courier New"/>
          <w:sz w:val="24"/>
          <w:szCs w:val="24"/>
          <w:lang w:eastAsia="en-IN"/>
        </w:rPr>
        <w:t>(4)&lt;&lt;b&lt;&lt;</w:t>
      </w:r>
      <w:proofErr w:type="spellStart"/>
      <w:r w:rsidRPr="005330CA">
        <w:rPr>
          <w:rFonts w:ascii="Consolas" w:eastAsia="Times New Roman" w:hAnsi="Consolas" w:cs="Courier New"/>
          <w:sz w:val="24"/>
          <w:szCs w:val="24"/>
          <w:lang w:eastAsia="en-IN"/>
        </w:rPr>
        <w:t>endl</w:t>
      </w:r>
      <w:proofErr w:type="spellEnd"/>
      <w:r w:rsidRPr="005330CA">
        <w:rPr>
          <w:rFonts w:ascii="Consolas" w:eastAsia="Times New Roman" w:hAnsi="Consolas" w:cs="Courier New"/>
          <w:sz w:val="24"/>
          <w:szCs w:val="24"/>
          <w:lang w:eastAsia="en-IN"/>
        </w:rPr>
        <w:t>;</w:t>
      </w:r>
    </w:p>
    <w:p w14:paraId="5BB1FF93" w14:textId="77777777" w:rsidR="008C46D1" w:rsidRPr="005330CA" w:rsidRDefault="008C46D1" w:rsidP="008C46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w:t>
      </w: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&lt;&lt;"The value of c is: "&lt;&lt;</w:t>
      </w:r>
      <w:proofErr w:type="spellStart"/>
      <w:r w:rsidRPr="005330CA">
        <w:rPr>
          <w:rFonts w:ascii="Consolas" w:eastAsia="Times New Roman" w:hAnsi="Consolas" w:cs="Courier New"/>
          <w:sz w:val="24"/>
          <w:szCs w:val="24"/>
          <w:lang w:eastAsia="en-IN"/>
        </w:rPr>
        <w:t>setw</w:t>
      </w:r>
      <w:proofErr w:type="spellEnd"/>
      <w:r w:rsidRPr="005330CA">
        <w:rPr>
          <w:rFonts w:ascii="Consolas" w:eastAsia="Times New Roman" w:hAnsi="Consolas" w:cs="Courier New"/>
          <w:sz w:val="24"/>
          <w:szCs w:val="24"/>
          <w:lang w:eastAsia="en-IN"/>
        </w:rPr>
        <w:t>(4)&lt;&lt;c&lt;&lt;</w:t>
      </w:r>
      <w:proofErr w:type="spellStart"/>
      <w:r w:rsidRPr="005330CA">
        <w:rPr>
          <w:rFonts w:ascii="Consolas" w:eastAsia="Times New Roman" w:hAnsi="Consolas" w:cs="Courier New"/>
          <w:sz w:val="24"/>
          <w:szCs w:val="24"/>
          <w:lang w:eastAsia="en-IN"/>
        </w:rPr>
        <w:t>endl</w:t>
      </w:r>
      <w:proofErr w:type="spellEnd"/>
      <w:r w:rsidRPr="005330CA">
        <w:rPr>
          <w:rFonts w:ascii="Consolas" w:eastAsia="Times New Roman" w:hAnsi="Consolas" w:cs="Courier New"/>
          <w:sz w:val="24"/>
          <w:szCs w:val="24"/>
          <w:lang w:eastAsia="en-IN"/>
        </w:rPr>
        <w:t>;</w:t>
      </w:r>
    </w:p>
    <w:p w14:paraId="56A69387" w14:textId="77777777" w:rsidR="008C46D1" w:rsidRPr="005330CA" w:rsidRDefault="008C46D1" w:rsidP="008C46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p>
    <w:p w14:paraId="4F7675D0" w14:textId="77777777" w:rsidR="008C46D1" w:rsidRPr="005330CA" w:rsidRDefault="008C46D1" w:rsidP="008C46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p>
    <w:p w14:paraId="0E928941" w14:textId="77777777" w:rsidR="008C46D1" w:rsidRPr="005330CA" w:rsidRDefault="008C46D1" w:rsidP="008C46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Operator Precedence</w:t>
      </w:r>
    </w:p>
    <w:p w14:paraId="26A82A2D" w14:textId="77777777" w:rsidR="008C46D1" w:rsidRPr="005330CA" w:rsidRDefault="008C46D1" w:rsidP="008C46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int a =3, b=4;</w:t>
      </w:r>
    </w:p>
    <w:p w14:paraId="1C66D698" w14:textId="77777777" w:rsidR="008C46D1" w:rsidRPr="005330CA" w:rsidRDefault="008C46D1" w:rsidP="008C46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int c = (a*5)+b;</w:t>
      </w:r>
    </w:p>
    <w:p w14:paraId="30433B51" w14:textId="77777777" w:rsidR="008C46D1" w:rsidRPr="005330CA" w:rsidRDefault="008C46D1" w:rsidP="008C46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int c = ((((a*5)+b)-45)+87);</w:t>
      </w:r>
    </w:p>
    <w:p w14:paraId="1E4771D0" w14:textId="77777777" w:rsidR="008C46D1" w:rsidRPr="005330CA" w:rsidRDefault="008C46D1" w:rsidP="008C46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&lt;&lt;c;</w:t>
      </w:r>
    </w:p>
    <w:p w14:paraId="35E5F4CE" w14:textId="77777777" w:rsidR="008C46D1" w:rsidRPr="005330CA" w:rsidRDefault="008C46D1" w:rsidP="008C46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return 0;</w:t>
      </w:r>
    </w:p>
    <w:p w14:paraId="51ED5E2C" w14:textId="77777777" w:rsidR="008C46D1" w:rsidRPr="005330CA" w:rsidRDefault="008C46D1" w:rsidP="008C46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w:t>
      </w:r>
    </w:p>
    <w:p w14:paraId="1A42A7F0" w14:textId="77777777" w:rsidR="008C46D1" w:rsidRPr="005330CA" w:rsidRDefault="008C46D1" w:rsidP="008C46D1">
      <w:pPr>
        <w:pStyle w:val="NormalWeb"/>
        <w:shd w:val="clear" w:color="auto" w:fill="F8F9FA"/>
        <w:spacing w:before="0" w:beforeAutospacing="0"/>
        <w:rPr>
          <w:rFonts w:ascii="Helvetica" w:hAnsi="Helvetica" w:cs="Helvetica"/>
          <w:sz w:val="28"/>
          <w:szCs w:val="28"/>
        </w:rPr>
      </w:pPr>
    </w:p>
    <w:p w14:paraId="0A314F86" w14:textId="77777777" w:rsidR="008C46D1" w:rsidRPr="005330CA" w:rsidRDefault="008C46D1" w:rsidP="008C46D1">
      <w:pPr>
        <w:pStyle w:val="NormalWeb"/>
        <w:shd w:val="clear" w:color="auto" w:fill="F8F9FA"/>
        <w:spacing w:before="0" w:beforeAutospacing="0"/>
        <w:rPr>
          <w:rFonts w:ascii="Helvetica" w:hAnsi="Helvetica" w:cs="Helvetica"/>
          <w:sz w:val="28"/>
          <w:szCs w:val="28"/>
        </w:rPr>
      </w:pPr>
    </w:p>
    <w:p w14:paraId="0C053B4C" w14:textId="77777777" w:rsidR="008C46D1" w:rsidRDefault="008C46D1"/>
    <w:sectPr w:rsidR="008C46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50AED"/>
    <w:multiLevelType w:val="multilevel"/>
    <w:tmpl w:val="A818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5F655C"/>
    <w:multiLevelType w:val="multilevel"/>
    <w:tmpl w:val="7D76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60307">
    <w:abstractNumId w:val="1"/>
  </w:num>
  <w:num w:numId="2" w16cid:durableId="691881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6D1"/>
    <w:rsid w:val="008C46D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28D88"/>
  <w15:chartTrackingRefBased/>
  <w15:docId w15:val="{35522287-181C-4AB0-A8D5-8723FEB0F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C46D1"/>
  </w:style>
  <w:style w:type="paragraph" w:styleId="Heading3">
    <w:name w:val="heading 3"/>
    <w:basedOn w:val="Normal"/>
    <w:link w:val="Heading3Char"/>
    <w:uiPriority w:val="9"/>
    <w:qFormat/>
    <w:rsid w:val="008C46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C46D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46D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C46D1"/>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8C46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C46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cppreference.com/w/cpp/language/operator_preced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612</Words>
  <Characters>3495</Characters>
  <Application>Microsoft Office Word</Application>
  <DocSecurity>0</DocSecurity>
  <Lines>29</Lines>
  <Paragraphs>8</Paragraphs>
  <ScaleCrop>false</ScaleCrop>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Geeta Pote</dc:creator>
  <cp:keywords/>
  <dc:description/>
  <cp:lastModifiedBy>Geeta Pote</cp:lastModifiedBy>
  <cp:revision>1</cp:revision>
  <dcterms:created xsi:type="dcterms:W3CDTF">2022-08-01T13:41:00Z</dcterms:created>
  <dcterms:modified xsi:type="dcterms:W3CDTF">2022-08-01T13:41:00Z</dcterms:modified>
</cp:coreProperties>
</file>